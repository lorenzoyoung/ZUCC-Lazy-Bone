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0F22E" w14:textId="2C112B2D" w:rsidR="00670F7E" w:rsidRDefault="00952AB5" w:rsidP="002870B5">
      <w:pPr>
        <w:jc w:val="center"/>
      </w:pPr>
      <w:bookmarkStart w:id="0" w:name="_GoBack"/>
      <w:bookmarkEnd w:id="0"/>
      <w:ins w:id="1" w:author="黄 寅佐" w:date="2019-04-20T19:19:00Z">
        <w:r>
          <w:t>TSP</w:t>
        </w:r>
      </w:ins>
      <w:del w:id="2" w:author="黄 寅佐" w:date="2019-04-20T19:19:00Z">
        <w:r w:rsidR="009D162B">
          <w:rPr>
            <w:rFonts w:hint="eastAsia"/>
          </w:rPr>
          <w:delText>Tsp</w:delText>
        </w:r>
      </w:del>
      <w:r w:rsidR="009D162B">
        <w:rPr>
          <w:rFonts w:hint="eastAsia"/>
        </w:rPr>
        <w:t>读后感</w:t>
      </w:r>
    </w:p>
    <w:p w14:paraId="2A967AE4" w14:textId="74C16D07" w:rsidR="002870B5" w:rsidRDefault="009D162B" w:rsidP="006F5651">
      <w:pPr>
        <w:ind w:firstLine="420"/>
        <w:jc w:val="left"/>
      </w:pPr>
      <w:r>
        <w:rPr>
          <w:rFonts w:hint="eastAsia"/>
        </w:rPr>
        <w:t>T</w:t>
      </w:r>
      <w:r>
        <w:t>SP</w:t>
      </w:r>
      <w:r>
        <w:rPr>
          <w:rFonts w:hint="eastAsia"/>
        </w:rPr>
        <w:t>指的是团队软件过程，</w:t>
      </w:r>
      <w:r w:rsidR="00BA7030">
        <w:rPr>
          <w:rFonts w:hint="eastAsia"/>
        </w:rPr>
        <w:t>作为</w:t>
      </w:r>
      <w:r w:rsidR="00BA7030">
        <w:t>PSP</w:t>
      </w:r>
      <w:r w:rsidR="00BA7030">
        <w:rPr>
          <w:rFonts w:hint="eastAsia"/>
        </w:rPr>
        <w:t>的进阶框架，它描述了团队应当如何的协作。这次我们小组找的书是由美国Watts</w:t>
      </w:r>
      <w:r w:rsidR="00BA7030">
        <w:t xml:space="preserve"> S.Humphrey</w:t>
      </w:r>
      <w:r w:rsidR="00BA7030">
        <w:rPr>
          <w:rFonts w:hint="eastAsia"/>
        </w:rPr>
        <w:t>编写的团队软件过程。不过由于T</w:t>
      </w:r>
      <w:r w:rsidR="00BA7030">
        <w:t>SP</w:t>
      </w:r>
      <w:r w:rsidR="00BA7030">
        <w:rPr>
          <w:rFonts w:hint="eastAsia"/>
        </w:rPr>
        <w:t>还是太难了，所以书上介绍的是基于T</w:t>
      </w:r>
      <w:r w:rsidR="00BA7030">
        <w:t>SP</w:t>
      </w:r>
      <w:r w:rsidR="00BA7030">
        <w:rPr>
          <w:rFonts w:hint="eastAsia"/>
        </w:rPr>
        <w:t>的T</w:t>
      </w:r>
      <w:r w:rsidR="00BA7030">
        <w:t>SP</w:t>
      </w:r>
      <w:r w:rsidR="00BA7030">
        <w:rPr>
          <w:rFonts w:hint="eastAsia"/>
        </w:rPr>
        <w:t>i</w:t>
      </w:r>
      <w:r w:rsidR="006F5651">
        <w:rPr>
          <w:rFonts w:hint="eastAsia"/>
        </w:rPr>
        <w:t>过程。</w:t>
      </w:r>
    </w:p>
    <w:p w14:paraId="131A587D" w14:textId="26E02E2D" w:rsidR="006F5651" w:rsidRDefault="006F5651" w:rsidP="006F5651">
      <w:pPr>
        <w:ind w:firstLine="420"/>
        <w:jc w:val="left"/>
      </w:pPr>
      <w:r>
        <w:rPr>
          <w:rFonts w:hint="eastAsia"/>
        </w:rPr>
        <w:t>T</w:t>
      </w:r>
      <w:r>
        <w:t>SP</w:t>
      </w:r>
      <w:r>
        <w:rPr>
          <w:rFonts w:hint="eastAsia"/>
        </w:rPr>
        <w:t>i过程的结构和流程首先从团队制定开发策略开始，确定一个周期要开发的最小合律产品，</w:t>
      </w:r>
      <w:r w:rsidR="00D63FB7">
        <w:rPr>
          <w:rFonts w:hint="eastAsia"/>
        </w:rPr>
        <w:t>一个完整的T</w:t>
      </w:r>
      <w:r w:rsidR="00D63FB7">
        <w:t>SP</w:t>
      </w:r>
      <w:r w:rsidR="00D63FB7">
        <w:rPr>
          <w:rFonts w:hint="eastAsia"/>
        </w:rPr>
        <w:t>i过程脚本包含了策略，计划，需求，设计，实现，测试，阶段总结这些过程，同时所有的脚本需要有入口准则和出口准则。通过一个个周期的迭代，开发出来的产品也会得到强化。接着讲到了团队软件过程的基本原理，团队的概念，团队</w:t>
      </w:r>
      <w:r w:rsidR="00833E41">
        <w:rPr>
          <w:rFonts w:hint="eastAsia"/>
        </w:rPr>
        <w:t>工作原理和问题</w:t>
      </w:r>
      <w:r w:rsidR="00D63FB7">
        <w:rPr>
          <w:rFonts w:hint="eastAsia"/>
        </w:rPr>
        <w:t>，而这也是T</w:t>
      </w:r>
      <w:r w:rsidR="00D63FB7">
        <w:t>SP</w:t>
      </w:r>
      <w:r w:rsidR="00D63FB7">
        <w:rPr>
          <w:rFonts w:hint="eastAsia"/>
        </w:rPr>
        <w:t>最为重要的点</w:t>
      </w:r>
      <w:r w:rsidR="00833E41">
        <w:rPr>
          <w:rFonts w:hint="eastAsia"/>
        </w:rPr>
        <w:t>。软件项目通常会因为团队问题而导致失败，比如无效的领导力，不能做出妥协安排，缺少参与等等。并说明一个高效工作的团队界限清晰。任务明确，团队成员可以控制各自的任务。</w:t>
      </w:r>
    </w:p>
    <w:p w14:paraId="1E63CAEB" w14:textId="1F4CE399" w:rsidR="00833E41" w:rsidRDefault="00476B79" w:rsidP="006F5651">
      <w:pPr>
        <w:ind w:firstLine="420"/>
        <w:jc w:val="left"/>
      </w:pPr>
      <w:r>
        <w:rPr>
          <w:rFonts w:hint="eastAsia"/>
        </w:rPr>
        <w:t>在简要的说明了T</w:t>
      </w:r>
      <w:r>
        <w:t>SP</w:t>
      </w:r>
      <w:r>
        <w:rPr>
          <w:rFonts w:hint="eastAsia"/>
        </w:rPr>
        <w:t>i过程概要和团队的重要性后作者有以两大部分详细分析T</w:t>
      </w:r>
      <w:r>
        <w:t>SP</w:t>
      </w:r>
      <w:r>
        <w:rPr>
          <w:rFonts w:hint="eastAsia"/>
        </w:rPr>
        <w:t>i过程和团队的各个要点。首先讲的是T</w:t>
      </w:r>
      <w:r>
        <w:t>SP</w:t>
      </w:r>
      <w:r>
        <w:rPr>
          <w:rFonts w:hint="eastAsia"/>
        </w:rPr>
        <w:t>i过程所包含的包含8个要点</w:t>
      </w:r>
    </w:p>
    <w:p w14:paraId="06C9AD94" w14:textId="0E3CD691" w:rsidR="00D63FB7" w:rsidRDefault="00476B79" w:rsidP="006F5651">
      <w:pPr>
        <w:ind w:firstLine="420"/>
        <w:jc w:val="left"/>
      </w:pPr>
      <w:r>
        <w:rPr>
          <w:rFonts w:hint="eastAsia"/>
        </w:rPr>
        <w:t>1）启动过程</w:t>
      </w:r>
      <w:r w:rsidR="002C24B9">
        <w:rPr>
          <w:rFonts w:hint="eastAsia"/>
        </w:rPr>
        <w:t>：</w:t>
      </w:r>
      <w:r w:rsidR="002C6CFA">
        <w:rPr>
          <w:rFonts w:hint="eastAsia"/>
        </w:rPr>
        <w:t>首先既然是T</w:t>
      </w:r>
      <w:r w:rsidR="002C6CFA">
        <w:t>SP</w:t>
      </w:r>
      <w:r w:rsidR="002C6CFA">
        <w:rPr>
          <w:rFonts w:hint="eastAsia"/>
        </w:rPr>
        <w:t>i，那么必须有团队，团队的启动需要设立团队目标，和团队成员目标。，同时团队需要召开会议来确认这个软件周期的任务，同时最重要是有组长和组员之间的相互沟通，增强团队建设。同时每周都需要提交一个W</w:t>
      </w:r>
      <w:r w:rsidR="002C6CFA">
        <w:t>EEK</w:t>
      </w:r>
      <w:r w:rsidR="002C6CFA">
        <w:rPr>
          <w:rFonts w:hint="eastAsia"/>
        </w:rPr>
        <w:t>表格，</w:t>
      </w:r>
      <w:r w:rsidR="00C618BF">
        <w:rPr>
          <w:rFonts w:hint="eastAsia"/>
        </w:rPr>
        <w:t>可以说这个表格是P</w:t>
      </w:r>
      <w:r w:rsidR="00C618BF">
        <w:t>SP</w:t>
      </w:r>
      <w:r w:rsidR="00C618BF">
        <w:rPr>
          <w:rFonts w:hint="eastAsia"/>
        </w:rPr>
        <w:t>时间管理表格的加强版，W</w:t>
      </w:r>
      <w:r w:rsidR="00C618BF">
        <w:t>EEK</w:t>
      </w:r>
      <w:r w:rsidR="00C618BF">
        <w:rPr>
          <w:rFonts w:hint="eastAsia"/>
        </w:rPr>
        <w:t>表格涉及所有小组成员这一周花费在项目上的计划时间，实际时间，挣值和计划值，风险跟踪和本周完成的开发任务。并仿照起来建立一个项目资料库，数据的一周周累计，可以为计划安排做有力的参考。在杨老师这学期的课上，这一块是缺失的，并没有进行详细的统计。</w:t>
      </w:r>
    </w:p>
    <w:p w14:paraId="273A1C8A" w14:textId="77777777" w:rsidR="003D34BB" w:rsidRDefault="00476B79" w:rsidP="006F5651">
      <w:pPr>
        <w:ind w:firstLine="420"/>
        <w:jc w:val="left"/>
      </w:pPr>
      <w:r>
        <w:rPr>
          <w:rFonts w:hint="eastAsia"/>
        </w:rPr>
        <w:t>2）开发策略</w:t>
      </w:r>
      <w:r w:rsidR="00C618BF">
        <w:rPr>
          <w:rFonts w:hint="eastAsia"/>
        </w:rPr>
        <w:t>：开头作者告诉了我们为什么T</w:t>
      </w:r>
      <w:r w:rsidR="00C618BF">
        <w:t>SP</w:t>
      </w:r>
      <w:r w:rsidR="00C618BF">
        <w:rPr>
          <w:rFonts w:hint="eastAsia"/>
        </w:rPr>
        <w:t>i过程需要早在项目开始之前就要做产品的计划。这个问题说实话一直也困扰着我们，因为在项目之前做计划</w:t>
      </w:r>
      <w:r w:rsidR="003D34BB">
        <w:rPr>
          <w:rFonts w:hint="eastAsia"/>
        </w:rPr>
        <w:t>，通常是粗略的，不详细的。作者解释了有三个原因，首先在制定计划的过程中团队可以对未来工作有一个共同的认识，其次计划提供了跟踪工作的基础，提供了潜在问题的早期预警，最后如果团队不知道计划的话，评审人员无法给出预期的承诺。</w:t>
      </w:r>
    </w:p>
    <w:p w14:paraId="01333A46" w14:textId="368A565D" w:rsidR="00C8580E" w:rsidRDefault="003D34BB" w:rsidP="00C8580E">
      <w:pPr>
        <w:ind w:firstLine="420"/>
        <w:jc w:val="left"/>
      </w:pPr>
      <w:r>
        <w:rPr>
          <w:rFonts w:hint="eastAsia"/>
        </w:rPr>
        <w:t>策略总归就两种，一次性开发或增量扩展。在这本书中，作者已经确定周期增量开发的策略。接着作者提到了概念设计，即我应该如何开发这个产品，这个产品需要什么组件，组件</w:t>
      </w:r>
      <w:r w:rsidR="00C8580E">
        <w:rPr>
          <w:rFonts w:hint="eastAsia"/>
        </w:rPr>
        <w:t>的功能和规模。而这些会作为估算开发时间的依据。在制定策略的同时还需要尽心风险管理。避免诸如产品规模过大或过于复杂，有不会设计的功能，当然有些是可以通过P</w:t>
      </w:r>
      <w:r w:rsidR="00C8580E">
        <w:t>SP</w:t>
      </w:r>
      <w:r w:rsidR="00C8580E">
        <w:rPr>
          <w:rFonts w:hint="eastAsia"/>
        </w:rPr>
        <w:t>里面的测试那一大块的方法解决。作者还提了下代码复用的策略但是在当前阶段对于我们开发的小项目来说意义并没有那么的重大。</w:t>
      </w:r>
    </w:p>
    <w:p w14:paraId="74200CA4" w14:textId="6EE6977F" w:rsidR="00C8580E" w:rsidRPr="00C8580E" w:rsidRDefault="00C8580E" w:rsidP="00C8580E">
      <w:pPr>
        <w:ind w:firstLine="420"/>
        <w:jc w:val="left"/>
      </w:pPr>
      <w:r>
        <w:rPr>
          <w:rFonts w:hint="eastAsia"/>
        </w:rPr>
        <w:t>随后提供了S</w:t>
      </w:r>
      <w:r>
        <w:t>TRAT1</w:t>
      </w:r>
      <w:r>
        <w:rPr>
          <w:rFonts w:hint="eastAsia"/>
        </w:rPr>
        <w:t>和</w:t>
      </w:r>
      <w:r>
        <w:t>ATRAT</w:t>
      </w:r>
      <w:r>
        <w:rPr>
          <w:rFonts w:hint="eastAsia"/>
        </w:rPr>
        <w:t>n这两个策略脚本，描述了</w:t>
      </w:r>
      <w:r w:rsidR="00D70D77">
        <w:rPr>
          <w:rFonts w:hint="eastAsia"/>
        </w:rPr>
        <w:t>相应的</w:t>
      </w:r>
      <w:r>
        <w:rPr>
          <w:rFonts w:hint="eastAsia"/>
        </w:rPr>
        <w:t>入口</w:t>
      </w:r>
      <w:r w:rsidR="00D70D77">
        <w:rPr>
          <w:rFonts w:hint="eastAsia"/>
        </w:rPr>
        <w:t>和出口准则。</w:t>
      </w:r>
    </w:p>
    <w:p w14:paraId="3B6860FB" w14:textId="67673BC9" w:rsidR="00476B79" w:rsidRDefault="00476B79" w:rsidP="006F5651">
      <w:pPr>
        <w:ind w:firstLine="420"/>
        <w:jc w:val="left"/>
      </w:pPr>
      <w:r>
        <w:rPr>
          <w:rFonts w:hint="eastAsia"/>
        </w:rPr>
        <w:t>3）开发计划，</w:t>
      </w:r>
      <w:r w:rsidR="00D70D77">
        <w:rPr>
          <w:rFonts w:hint="eastAsia"/>
        </w:rPr>
        <w:t>开发计划的重要性已经是老生常谈了，不过令人感到“惊喜”的是，作者的开发计划还包含了T</w:t>
      </w:r>
      <w:r w:rsidR="00D70D77">
        <w:t>ASK,SCHEDULE</w:t>
      </w:r>
      <w:r w:rsidR="00D70D77">
        <w:rPr>
          <w:rFonts w:hint="eastAsia"/>
        </w:rPr>
        <w:t>表格，项目计划和质量计划的表格。在单纯的设计前提上还增加了工作计划的跟踪表格和质量计划</w:t>
      </w:r>
      <w:r w:rsidR="00503039">
        <w:rPr>
          <w:rFonts w:hint="eastAsia"/>
        </w:rPr>
        <w:t>。每个表里面又包含了一些个新的要点。可以说是十分详细了。</w:t>
      </w:r>
    </w:p>
    <w:p w14:paraId="5512B352" w14:textId="71F78514" w:rsidR="00476B79" w:rsidRDefault="00476B79" w:rsidP="006F5651">
      <w:pPr>
        <w:ind w:firstLine="420"/>
        <w:jc w:val="left"/>
      </w:pPr>
      <w:r>
        <w:rPr>
          <w:rFonts w:hint="eastAsia"/>
        </w:rPr>
        <w:t>4）需求分析</w:t>
      </w:r>
      <w:r w:rsidR="00503039">
        <w:rPr>
          <w:rFonts w:hint="eastAsia"/>
        </w:rPr>
        <w:t>：作者告诉了S</w:t>
      </w:r>
      <w:r w:rsidR="00503039">
        <w:t>RS</w:t>
      </w:r>
      <w:r w:rsidR="00503039">
        <w:rPr>
          <w:rFonts w:hint="eastAsia"/>
        </w:rPr>
        <w:t>需求分析作为一种对于实现者和提出者共同的约束，在编写S</w:t>
      </w:r>
      <w:r w:rsidR="00503039">
        <w:t>RS</w:t>
      </w:r>
      <w:r w:rsidR="00503039">
        <w:rPr>
          <w:rFonts w:hint="eastAsia"/>
        </w:rPr>
        <w:t>的时候就要考虑功能需求，外部接口需求，设计约束，属性等。</w:t>
      </w:r>
      <w:r w:rsidR="00A22A65">
        <w:rPr>
          <w:rFonts w:hint="eastAsia"/>
        </w:rPr>
        <w:t>S</w:t>
      </w:r>
      <w:r w:rsidR="00A22A65">
        <w:t>RS</w:t>
      </w:r>
      <w:r w:rsidR="00A22A65">
        <w:rPr>
          <w:rFonts w:hint="eastAsia"/>
        </w:rPr>
        <w:t>不仅要求简洁和精确，</w:t>
      </w:r>
      <w:r w:rsidR="00503039">
        <w:rPr>
          <w:rFonts w:hint="eastAsia"/>
        </w:rPr>
        <w:t>同时需要确保功能的可追溯性，使得在后续的设计过程中有相应的延续。在S</w:t>
      </w:r>
      <w:r w:rsidR="00503039">
        <w:t>RS</w:t>
      </w:r>
      <w:r w:rsidR="00503039">
        <w:rPr>
          <w:rFonts w:hint="eastAsia"/>
        </w:rPr>
        <w:t>完成后会提交给用户进行评审，</w:t>
      </w:r>
      <w:r w:rsidR="00A22A65">
        <w:rPr>
          <w:rFonts w:hint="eastAsia"/>
        </w:rPr>
        <w:t>并最终划定</w:t>
      </w:r>
      <w:r w:rsidR="00A22A65">
        <w:t>SRS</w:t>
      </w:r>
      <w:r w:rsidR="00A22A65">
        <w:rPr>
          <w:rFonts w:hint="eastAsia"/>
        </w:rPr>
        <w:t>基线。</w:t>
      </w:r>
    </w:p>
    <w:p w14:paraId="293693CA" w14:textId="64925DDD" w:rsidR="00476B79" w:rsidRDefault="00476B79" w:rsidP="006F5651">
      <w:pPr>
        <w:ind w:firstLine="420"/>
        <w:jc w:val="left"/>
      </w:pPr>
      <w:r>
        <w:rPr>
          <w:rFonts w:hint="eastAsia"/>
        </w:rPr>
        <w:t>5）设计过程</w:t>
      </w:r>
      <w:r w:rsidR="00A22A65">
        <w:rPr>
          <w:rFonts w:hint="eastAsia"/>
        </w:rPr>
        <w:t>：作为决定如何开发一个产品的创造过程，通常并不是团队真题来设计，而是由团队少数人先行完成一个高层设计文档和接口规范，最后在是分配到每个人来对各组件的详细设计。</w:t>
      </w:r>
    </w:p>
    <w:p w14:paraId="5E27E4DD" w14:textId="759EFA7A" w:rsidR="00A22A65" w:rsidRDefault="00A22A65" w:rsidP="006F5651">
      <w:pPr>
        <w:ind w:firstLine="420"/>
        <w:jc w:val="left"/>
      </w:pPr>
      <w:r>
        <w:rPr>
          <w:rFonts w:hint="eastAsia"/>
        </w:rPr>
        <w:t>设计的标准包括命名的规定，接口规范，系统信息和错误信息，缺陷标准和设计表达标准</w:t>
      </w:r>
      <w:r w:rsidR="003E118A">
        <w:rPr>
          <w:rFonts w:hint="eastAsia"/>
        </w:rPr>
        <w:t>。虽然这样精确设计会花费大量的时间，但是详细的设计有利于后面的修改和测试。同时作者还提到了复用性设计，可用性设计和可测试性设计。</w:t>
      </w:r>
    </w:p>
    <w:p w14:paraId="2C1434BB" w14:textId="240375DF" w:rsidR="00732892" w:rsidRDefault="00476B79" w:rsidP="006F5651">
      <w:pPr>
        <w:ind w:firstLine="420"/>
        <w:jc w:val="left"/>
      </w:pPr>
      <w:r>
        <w:rPr>
          <w:rFonts w:hint="eastAsia"/>
        </w:rPr>
        <w:t>6）</w:t>
      </w:r>
      <w:r w:rsidR="003E118A">
        <w:rPr>
          <w:rFonts w:hint="eastAsia"/>
        </w:rPr>
        <w:t>产品实现</w:t>
      </w:r>
      <w:r w:rsidR="009510C6">
        <w:rPr>
          <w:rFonts w:hint="eastAsia"/>
        </w:rPr>
        <w:t>：这一过程包含了</w:t>
      </w:r>
      <w:r w:rsidR="00732892">
        <w:rPr>
          <w:rFonts w:hint="eastAsia"/>
        </w:rPr>
        <w:t>实现标准，实现策略，评审和检查</w:t>
      </w:r>
    </w:p>
    <w:p w14:paraId="57823FE3" w14:textId="1E4A8670" w:rsidR="003E118A" w:rsidRDefault="009510C6" w:rsidP="006F5651">
      <w:pPr>
        <w:ind w:firstLine="420"/>
        <w:jc w:val="left"/>
      </w:pPr>
      <w:r>
        <w:rPr>
          <w:rFonts w:hint="eastAsia"/>
        </w:rPr>
        <w:t>实现计划，详细设计，详细设计审查，编码代码审查，单元测试，组件质量评审以及组件发布</w:t>
      </w:r>
    </w:p>
    <w:p w14:paraId="42AC1BB0" w14:textId="4C7A2908" w:rsidR="00476B79" w:rsidRDefault="003E118A" w:rsidP="006F5651">
      <w:pPr>
        <w:ind w:firstLine="420"/>
        <w:jc w:val="left"/>
      </w:pPr>
      <w:r>
        <w:rPr>
          <w:rFonts w:hint="eastAsia"/>
        </w:rPr>
        <w:t>7）</w:t>
      </w:r>
      <w:r w:rsidR="00476B79">
        <w:rPr>
          <w:rFonts w:hint="eastAsia"/>
        </w:rPr>
        <w:t>测试计划</w:t>
      </w:r>
    </w:p>
    <w:p w14:paraId="50311205" w14:textId="796E6F34" w:rsidR="00B854D6" w:rsidRDefault="00732892" w:rsidP="006F5651">
      <w:pPr>
        <w:ind w:firstLine="420"/>
        <w:jc w:val="left"/>
      </w:pPr>
      <w:r>
        <w:rPr>
          <w:rFonts w:hint="eastAsia"/>
        </w:rPr>
        <w:t>构建和集成策略</w:t>
      </w:r>
      <w:r w:rsidR="00B854D6">
        <w:rPr>
          <w:rFonts w:hint="eastAsia"/>
        </w:rPr>
        <w:t>步骤中，要组装的系统部件，确保不见没有丢失，接口正常工作</w:t>
      </w:r>
    </w:p>
    <w:p w14:paraId="307D2757" w14:textId="72F38DC2" w:rsidR="00B854D6" w:rsidRDefault="00732892" w:rsidP="006F5651">
      <w:pPr>
        <w:ind w:firstLine="420"/>
        <w:jc w:val="left"/>
      </w:pPr>
      <w:r>
        <w:rPr>
          <w:rFonts w:hint="eastAsia"/>
        </w:rPr>
        <w:t>系统测试策略，</w:t>
      </w:r>
      <w:r w:rsidR="00B854D6">
        <w:rPr>
          <w:rFonts w:hint="eastAsia"/>
        </w:rPr>
        <w:t>需要判断系统质量上是否达标，能否正常使用，对于一些异常条件下能否正常运行，性能是否符合要求等等。</w:t>
      </w:r>
    </w:p>
    <w:p w14:paraId="45E0DAF0" w14:textId="77777777" w:rsidR="00604F40" w:rsidRDefault="00732892" w:rsidP="00604F40">
      <w:pPr>
        <w:ind w:firstLine="420"/>
        <w:jc w:val="left"/>
      </w:pPr>
      <w:r>
        <w:rPr>
          <w:rFonts w:hint="eastAsia"/>
        </w:rPr>
        <w:t>测试计划</w:t>
      </w:r>
      <w:r w:rsidR="00B854D6">
        <w:rPr>
          <w:rFonts w:hint="eastAsia"/>
        </w:rPr>
        <w:t>步骤里需要有一个完整的测试工具集。</w:t>
      </w:r>
      <w:r w:rsidR="00604F40">
        <w:rPr>
          <w:rFonts w:hint="eastAsia"/>
        </w:rPr>
        <w:t>支持材料，可能生成的结果，以及对于缺陷数和工作量的估算。</w:t>
      </w:r>
    </w:p>
    <w:p w14:paraId="4109866E" w14:textId="7EF1EC0D" w:rsidR="00484F2F" w:rsidRDefault="00604F40" w:rsidP="006F5651">
      <w:pPr>
        <w:ind w:firstLine="420"/>
        <w:jc w:val="left"/>
      </w:pPr>
      <w:r>
        <w:rPr>
          <w:rFonts w:hint="eastAsia"/>
        </w:rPr>
        <w:t>同时，还需要</w:t>
      </w:r>
      <w:r w:rsidR="00732892">
        <w:rPr>
          <w:rFonts w:hint="eastAsia"/>
        </w:rPr>
        <w:t>跟踪和度量测试</w:t>
      </w:r>
      <w:r>
        <w:rPr>
          <w:rFonts w:hint="eastAsia"/>
        </w:rPr>
        <w:t>，</w:t>
      </w:r>
      <w:r w:rsidR="00732892">
        <w:rPr>
          <w:rFonts w:hint="eastAsia"/>
        </w:rPr>
        <w:t>文档，测试脚本</w:t>
      </w:r>
      <w:r>
        <w:rPr>
          <w:rFonts w:hint="eastAsia"/>
        </w:rPr>
        <w:t>。反正这些都是必不可少的步骤了，当然实现起来最重要的还是书本后面的指导脚本。</w:t>
      </w:r>
    </w:p>
    <w:p w14:paraId="1A553E88" w14:textId="15D4194A" w:rsidR="00476B79" w:rsidRDefault="003E118A" w:rsidP="006F5651">
      <w:pPr>
        <w:ind w:firstLine="420"/>
        <w:jc w:val="left"/>
      </w:pPr>
      <w:r>
        <w:rPr>
          <w:rFonts w:hint="eastAsia"/>
        </w:rPr>
        <w:t>8）</w:t>
      </w:r>
      <w:r w:rsidR="00476B79">
        <w:rPr>
          <w:rFonts w:hint="eastAsia"/>
        </w:rPr>
        <w:t>事后分析</w:t>
      </w:r>
    </w:p>
    <w:p w14:paraId="53260284" w14:textId="547B4C9D" w:rsidR="00732892" w:rsidRDefault="00732892" w:rsidP="00732892">
      <w:pPr>
        <w:ind w:firstLine="420"/>
        <w:jc w:val="left"/>
      </w:pPr>
      <w:r>
        <w:rPr>
          <w:rFonts w:hint="eastAsia"/>
        </w:rPr>
        <w:t>为什么要总结？作者告诉我们这是因为持续的改进十分重要，他作为一种结构化改进的方案，会为你带来更加规范的步骤，这是单单依靠努力学不来的。</w:t>
      </w:r>
    </w:p>
    <w:p w14:paraId="5FE85784" w14:textId="580A5416" w:rsidR="00484F2F" w:rsidRPr="00732892" w:rsidRDefault="00732892" w:rsidP="006F5651">
      <w:pPr>
        <w:ind w:firstLine="420"/>
        <w:jc w:val="left"/>
      </w:pPr>
      <w:r>
        <w:rPr>
          <w:rFonts w:hint="eastAsia"/>
        </w:rPr>
        <w:t>作者还提供了T</w:t>
      </w:r>
      <w:r>
        <w:t>SPi</w:t>
      </w:r>
      <w:r>
        <w:rPr>
          <w:rFonts w:hint="eastAsia"/>
        </w:rPr>
        <w:t>的脚本</w:t>
      </w:r>
      <w:r w:rsidR="00B854D6">
        <w:rPr>
          <w:rFonts w:hint="eastAsia"/>
        </w:rPr>
        <w:t>，通过自己以及组员的评价，你可以了解到整个开发过程中你的个人质量和担任的角色的评价和评估。所以说是相当全面的对过去所付出的东西归纳总结。</w:t>
      </w:r>
    </w:p>
    <w:p w14:paraId="3BA5A0DF" w14:textId="0BEDD655" w:rsidR="006F5651" w:rsidRDefault="009510C6" w:rsidP="009510C6">
      <w:pPr>
        <w:ind w:firstLine="420"/>
        <w:jc w:val="left"/>
      </w:pPr>
      <w:r>
        <w:rPr>
          <w:rFonts w:hint="eastAsia"/>
        </w:rPr>
        <w:t>分析完T</w:t>
      </w:r>
      <w:r>
        <w:t>SP</w:t>
      </w:r>
      <w:r>
        <w:rPr>
          <w:rFonts w:hint="eastAsia"/>
        </w:rPr>
        <w:t>i的每个过程后，作者开始介绍团队的五个角色包括领导，开发经理，计划经理，质量和过程经理，支持经理。所以说下学期的小组框架也就是应该基于此搭建的。</w:t>
      </w:r>
    </w:p>
    <w:p w14:paraId="6F0EDB75" w14:textId="08323BC2" w:rsidR="009510C6" w:rsidRDefault="009510C6" w:rsidP="009510C6">
      <w:pPr>
        <w:ind w:firstLine="420"/>
        <w:jc w:val="left"/>
      </w:pPr>
      <w:r>
        <w:rPr>
          <w:rFonts w:hint="eastAsia"/>
        </w:rPr>
        <w:t>首先作为团队的领导，有五个目标1，建立和保持好小的团队2.激励团队全体成员完成工作3，解决所有成员带来的问题4。确保上级（杨老师）</w:t>
      </w:r>
      <w:r w:rsidR="007051DA">
        <w:rPr>
          <w:rFonts w:hint="eastAsia"/>
        </w:rPr>
        <w:t>能全面了解项目的情况。6.有效行使团队会议协调人的职责。同时他还有八个基本的职责，激励组员，开会，报告进度，任务分配，协调人，维护资料库，制定开发报告和担任开发工程师。所以说还是相当的有考验。</w:t>
      </w:r>
    </w:p>
    <w:p w14:paraId="67FCFD0B" w14:textId="24E7FE96" w:rsidR="007051DA" w:rsidRDefault="007051DA" w:rsidP="009510C6">
      <w:pPr>
        <w:ind w:firstLine="420"/>
        <w:jc w:val="left"/>
      </w:pPr>
      <w:r>
        <w:rPr>
          <w:rFonts w:hint="eastAsia"/>
        </w:rPr>
        <w:t>其次作为开发经理的目标有两个，开发出优良产品和充分利用团员的技能和能力。他的职责包括知道开发策略，对产品规模估算，编写S</w:t>
      </w:r>
      <w:r>
        <w:t>RS</w:t>
      </w:r>
      <w:r>
        <w:rPr>
          <w:rFonts w:hint="eastAsia"/>
        </w:rPr>
        <w:t>，概要设计,</w:t>
      </w:r>
      <w:r>
        <w:t>SDS</w:t>
      </w:r>
      <w:r>
        <w:rPr>
          <w:rFonts w:hint="eastAsia"/>
        </w:rPr>
        <w:t>，带来团队实现产品，制定测试计划，开发测试文档并测试，编写用户文档，制定开发报告和担任开发工程师</w:t>
      </w:r>
    </w:p>
    <w:p w14:paraId="466BC344" w14:textId="096B2579" w:rsidR="007051DA" w:rsidRDefault="007051DA" w:rsidP="009510C6">
      <w:pPr>
        <w:ind w:firstLine="420"/>
        <w:jc w:val="left"/>
      </w:pPr>
      <w:r>
        <w:rPr>
          <w:rFonts w:hint="eastAsia"/>
        </w:rPr>
        <w:t>计划经理，需要为团队和每个成员制定出一个完整精确的计划，并且每周都会报告团队的工作状态。</w:t>
      </w:r>
      <w:r w:rsidR="00DA655C">
        <w:rPr>
          <w:rFonts w:hint="eastAsia"/>
        </w:rPr>
        <w:t>他需要为团队指定工作计划，进度表，均衡团队成员花费时间，对照计划跟踪进展情况并且制定开发报告和担任开发工程师</w:t>
      </w:r>
    </w:p>
    <w:p w14:paraId="35D7146D" w14:textId="13BCE5E0" w:rsidR="007051DA" w:rsidRDefault="007051DA" w:rsidP="009510C6">
      <w:pPr>
        <w:ind w:firstLine="420"/>
        <w:jc w:val="left"/>
      </w:pPr>
      <w:r>
        <w:rPr>
          <w:rFonts w:hint="eastAsia"/>
        </w:rPr>
        <w:t>质量和过程经理，</w:t>
      </w:r>
      <w:r w:rsidR="001972E1">
        <w:rPr>
          <w:rFonts w:hint="eastAsia"/>
        </w:rPr>
        <w:t>他的目标是使所有成员准确使用T</w:t>
      </w:r>
      <w:r w:rsidR="001972E1">
        <w:t>SP</w:t>
      </w:r>
      <w:r w:rsidR="001972E1">
        <w:rPr>
          <w:rFonts w:hint="eastAsia"/>
        </w:rPr>
        <w:t>i过程数据，知道团队严格遵循T</w:t>
      </w:r>
      <w:r w:rsidR="001972E1">
        <w:t>SP</w:t>
      </w:r>
      <w:r w:rsidR="001972E1">
        <w:rPr>
          <w:rFonts w:hint="eastAsia"/>
        </w:rPr>
        <w:t>i来开发产品，对于团队的审查要合理的管理和报告并且做会议的记录和归档。他的主要活动包括制定和跟踪质量计划，质量问题及时上报，定义和文档化过程并进行维护，建立团队开发标准 ，在提交C</w:t>
      </w:r>
      <w:r w:rsidR="001972E1">
        <w:t>CB</w:t>
      </w:r>
      <w:r w:rsidR="001972E1">
        <w:rPr>
          <w:rFonts w:hint="eastAsia"/>
        </w:rPr>
        <w:t>前对所有产品审查和批准，担任协调员，记录员，制定开发报告和担任开发工程师</w:t>
      </w:r>
    </w:p>
    <w:p w14:paraId="149815CA" w14:textId="1188E9B3" w:rsidR="007051DA" w:rsidRDefault="007051DA" w:rsidP="009510C6">
      <w:pPr>
        <w:ind w:firstLine="420"/>
        <w:jc w:val="left"/>
      </w:pPr>
      <w:r>
        <w:rPr>
          <w:rFonts w:hint="eastAsia"/>
        </w:rPr>
        <w:t>支持经理</w:t>
      </w:r>
      <w:r w:rsidR="001972E1">
        <w:rPr>
          <w:rFonts w:hint="eastAsia"/>
        </w:rPr>
        <w:t>，他的目标是使用合适的工具和方法来支持组员猛地工作，并对于变更进行管理，记录团推的风险和问题，并对复用策略进行负责。</w:t>
      </w:r>
      <w:r w:rsidR="00484F2F">
        <w:rPr>
          <w:rFonts w:hint="eastAsia"/>
        </w:rPr>
        <w:t>所以他的主要活动有带领团队确定他们的支持需要并获得所需的工具和设备，负责配置管控和管理变更控制系统，维护系统属于及，维护团队问题和风险跟踪系统，担当团队复用倡导者以及制定开发报告和担任开发工程师。</w:t>
      </w:r>
    </w:p>
    <w:p w14:paraId="24CCA588" w14:textId="6965E1AA" w:rsidR="006F5651" w:rsidRDefault="00A941C8" w:rsidP="002870B5">
      <w:pPr>
        <w:jc w:val="left"/>
      </w:pPr>
      <w:r>
        <w:rPr>
          <w:rFonts w:hint="eastAsia"/>
        </w:rPr>
        <w:t xml:space="preserve"> </w:t>
      </w:r>
      <w:r>
        <w:t xml:space="preserve">   </w:t>
      </w:r>
      <w:r>
        <w:rPr>
          <w:rFonts w:hint="eastAsia"/>
        </w:rPr>
        <w:t>书最后还对如何在团队内工作提出了一些建议。总体来说，还是一本大方向的</w:t>
      </w:r>
      <w:ins w:id="3" w:author="黄 寅佐" w:date="2019-04-20T19:19:00Z">
        <w:r w:rsidR="00175180">
          <w:rPr>
            <w:rFonts w:hint="eastAsia"/>
          </w:rPr>
          <w:t>指导</w:t>
        </w:r>
      </w:ins>
      <w:del w:id="4" w:author="黄 寅佐" w:date="2019-04-20T19:19:00Z">
        <w:r>
          <w:rPr>
            <w:rFonts w:hint="eastAsia"/>
          </w:rPr>
          <w:delText>知道</w:delText>
        </w:r>
      </w:del>
      <w:r>
        <w:rPr>
          <w:rFonts w:hint="eastAsia"/>
        </w:rPr>
        <w:t>式的书籍，但是在具体的过程上提供表格来细化。这对于我们的文档编写有很大帮助。</w:t>
      </w:r>
    </w:p>
    <w:sectPr w:rsidR="006F565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72D3D" w14:textId="77777777" w:rsidR="00BC5FB6" w:rsidRDefault="00BC5FB6" w:rsidP="0078141A">
      <w:r>
        <w:separator/>
      </w:r>
    </w:p>
  </w:endnote>
  <w:endnote w:type="continuationSeparator" w:id="0">
    <w:p w14:paraId="45CD6BB8" w14:textId="77777777" w:rsidR="00BC5FB6" w:rsidRDefault="00BC5FB6" w:rsidP="0078141A">
      <w:r>
        <w:continuationSeparator/>
      </w:r>
    </w:p>
  </w:endnote>
  <w:endnote w:type="continuationNotice" w:id="1">
    <w:p w14:paraId="46D54B56" w14:textId="77777777" w:rsidR="00BC5FB6" w:rsidRDefault="00BC5F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718FA" w14:textId="77777777" w:rsidR="0078141A" w:rsidRDefault="0078141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692EF" w14:textId="77777777" w:rsidR="00BC5FB6" w:rsidRDefault="00BC5FB6" w:rsidP="0078141A">
      <w:r>
        <w:separator/>
      </w:r>
    </w:p>
  </w:footnote>
  <w:footnote w:type="continuationSeparator" w:id="0">
    <w:p w14:paraId="67729479" w14:textId="77777777" w:rsidR="00BC5FB6" w:rsidRDefault="00BC5FB6" w:rsidP="0078141A">
      <w:r>
        <w:continuationSeparator/>
      </w:r>
    </w:p>
  </w:footnote>
  <w:footnote w:type="continuationNotice" w:id="1">
    <w:p w14:paraId="4BF13AE2" w14:textId="77777777" w:rsidR="00BC5FB6" w:rsidRDefault="00BC5FB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66963" w14:textId="77777777" w:rsidR="0078141A" w:rsidRDefault="0078141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7E"/>
    <w:rsid w:val="000835FF"/>
    <w:rsid w:val="00175180"/>
    <w:rsid w:val="001972E1"/>
    <w:rsid w:val="002870B5"/>
    <w:rsid w:val="002C24B9"/>
    <w:rsid w:val="002C6CFA"/>
    <w:rsid w:val="003D34BB"/>
    <w:rsid w:val="003E118A"/>
    <w:rsid w:val="004529AC"/>
    <w:rsid w:val="00476B79"/>
    <w:rsid w:val="00484F2F"/>
    <w:rsid w:val="00503039"/>
    <w:rsid w:val="00604F40"/>
    <w:rsid w:val="00626E26"/>
    <w:rsid w:val="00670F7E"/>
    <w:rsid w:val="006F5651"/>
    <w:rsid w:val="007051DA"/>
    <w:rsid w:val="00732892"/>
    <w:rsid w:val="0078141A"/>
    <w:rsid w:val="00833E41"/>
    <w:rsid w:val="009510C6"/>
    <w:rsid w:val="00952AB5"/>
    <w:rsid w:val="009D162B"/>
    <w:rsid w:val="00A22A65"/>
    <w:rsid w:val="00A941C8"/>
    <w:rsid w:val="00B854D6"/>
    <w:rsid w:val="00BA7030"/>
    <w:rsid w:val="00BC5FB6"/>
    <w:rsid w:val="00C618BF"/>
    <w:rsid w:val="00C8580E"/>
    <w:rsid w:val="00D14577"/>
    <w:rsid w:val="00D63FB7"/>
    <w:rsid w:val="00D70D77"/>
    <w:rsid w:val="00DA6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5D8C"/>
  <w15:chartTrackingRefBased/>
  <w15:docId w15:val="{245707C5-1B11-4437-891F-DDE8041F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4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41A"/>
    <w:rPr>
      <w:sz w:val="18"/>
      <w:szCs w:val="18"/>
    </w:rPr>
  </w:style>
  <w:style w:type="paragraph" w:styleId="a5">
    <w:name w:val="footer"/>
    <w:basedOn w:val="a"/>
    <w:link w:val="a6"/>
    <w:uiPriority w:val="99"/>
    <w:unhideWhenUsed/>
    <w:rsid w:val="0078141A"/>
    <w:pPr>
      <w:tabs>
        <w:tab w:val="center" w:pos="4153"/>
        <w:tab w:val="right" w:pos="8306"/>
      </w:tabs>
      <w:snapToGrid w:val="0"/>
      <w:jc w:val="left"/>
    </w:pPr>
    <w:rPr>
      <w:sz w:val="18"/>
      <w:szCs w:val="18"/>
    </w:rPr>
  </w:style>
  <w:style w:type="character" w:customStyle="1" w:styleId="a6">
    <w:name w:val="页脚 字符"/>
    <w:basedOn w:val="a0"/>
    <w:link w:val="a5"/>
    <w:uiPriority w:val="99"/>
    <w:rsid w:val="0078141A"/>
    <w:rPr>
      <w:sz w:val="18"/>
      <w:szCs w:val="18"/>
    </w:rPr>
  </w:style>
  <w:style w:type="paragraph" w:styleId="a7">
    <w:name w:val="Revision"/>
    <w:hidden/>
    <w:uiPriority w:val="99"/>
    <w:semiHidden/>
    <w:rsid w:val="0078141A"/>
  </w:style>
  <w:style w:type="paragraph" w:styleId="a8">
    <w:name w:val="Balloon Text"/>
    <w:basedOn w:val="a"/>
    <w:link w:val="a9"/>
    <w:uiPriority w:val="99"/>
    <w:semiHidden/>
    <w:unhideWhenUsed/>
    <w:rsid w:val="0078141A"/>
    <w:rPr>
      <w:sz w:val="18"/>
      <w:szCs w:val="18"/>
    </w:rPr>
  </w:style>
  <w:style w:type="character" w:customStyle="1" w:styleId="a9">
    <w:name w:val="批注框文本 字符"/>
    <w:basedOn w:val="a0"/>
    <w:link w:val="a8"/>
    <w:uiPriority w:val="99"/>
    <w:semiHidden/>
    <w:rsid w:val="007814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0F5DA-0996-4BB6-902D-5A8D4A79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月</dc:creator>
  <cp:keywords/>
  <dc:description/>
  <cp:lastModifiedBy>黄 寅佐</cp:lastModifiedBy>
  <cp:revision>4</cp:revision>
  <dcterms:created xsi:type="dcterms:W3CDTF">2019-04-20T06:25:00Z</dcterms:created>
  <dcterms:modified xsi:type="dcterms:W3CDTF">2019-04-20T11:19:00Z</dcterms:modified>
</cp:coreProperties>
</file>